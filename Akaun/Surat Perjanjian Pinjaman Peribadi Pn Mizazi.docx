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148" w:rsidRPr="00594DEB" w:rsidRDefault="00840148" w:rsidP="008401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148" w:rsidRPr="00B2059C" w:rsidRDefault="00840148" w:rsidP="008401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059C">
        <w:rPr>
          <w:rFonts w:ascii="Times New Roman" w:hAnsi="Times New Roman" w:cs="Times New Roman"/>
          <w:b/>
          <w:sz w:val="24"/>
          <w:szCs w:val="24"/>
        </w:rPr>
        <w:t xml:space="preserve">SURAT PERJANJIAN </w:t>
      </w:r>
    </w:p>
    <w:p w:rsidR="00840148" w:rsidRPr="00594DEB" w:rsidRDefault="00840148" w:rsidP="008401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4DEB">
        <w:rPr>
          <w:rFonts w:ascii="Times New Roman" w:hAnsi="Times New Roman" w:cs="Times New Roman"/>
          <w:sz w:val="24"/>
          <w:szCs w:val="24"/>
        </w:rPr>
        <w:t>PINJAMAN PERIBADI</w:t>
      </w:r>
      <w:r w:rsidR="00594DEB">
        <w:rPr>
          <w:rFonts w:ascii="Times New Roman" w:hAnsi="Times New Roman" w:cs="Times New Roman"/>
          <w:sz w:val="24"/>
          <w:szCs w:val="24"/>
        </w:rPr>
        <w:t xml:space="preserve"> TANPA FAEDAH</w:t>
      </w:r>
    </w:p>
    <w:p w:rsidR="00B2059C" w:rsidRDefault="00B2059C" w:rsidP="00594D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D4050"/>
          <w:sz w:val="24"/>
          <w:szCs w:val="24"/>
          <w:bdr w:val="none" w:sz="0" w:space="0" w:color="auto" w:frame="1"/>
          <w:lang w:eastAsia="ms-MY"/>
        </w:rPr>
      </w:pPr>
    </w:p>
    <w:p w:rsidR="00594DEB" w:rsidRDefault="00840148" w:rsidP="00594D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</w:pPr>
      <w:ins w:id="0" w:author="Unknown">
        <w:r w:rsidRPr="00840148">
          <w:rPr>
            <w:rFonts w:ascii="Times New Roman" w:eastAsia="Times New Roman" w:hAnsi="Times New Roman" w:cs="Times New Roman"/>
            <w:color w:val="2D4050"/>
            <w:sz w:val="24"/>
            <w:szCs w:val="24"/>
            <w:bdr w:val="none" w:sz="0" w:space="0" w:color="auto" w:frame="1"/>
            <w:lang w:eastAsia="ms-MY"/>
          </w:rPr>
          <w:br/>
        </w:r>
      </w:ins>
      <w:r w:rsidRP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PERJANJIAN  INI dibuat  pada  12 Mac 2016  di  antara</w:t>
      </w:r>
    </w:p>
    <w:p w:rsidR="00594DEB" w:rsidRDefault="00594DEB" w:rsidP="00594D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</w:pPr>
    </w:p>
    <w:p w:rsidR="00B2059C" w:rsidRDefault="00B2059C" w:rsidP="00594D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</w:pPr>
    </w:p>
    <w:p w:rsidR="00594DEB" w:rsidRDefault="00840148" w:rsidP="00594D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</w:pPr>
      <w:r w:rsidRP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AZMAN BIN SHAFII (720918035211) </w:t>
      </w:r>
    </w:p>
    <w:p w:rsidR="00B2059C" w:rsidRDefault="00840148" w:rsidP="00594D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</w:pPr>
      <w:r w:rsidRP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BAGI PIHAK </w:t>
      </w:r>
    </w:p>
    <w:p w:rsidR="00B2059C" w:rsidRDefault="00840148" w:rsidP="00594D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</w:pPr>
      <w:r w:rsidRP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PASTI AS-SYAKIRIN KAJANG UTAMA “PEMBERI </w:t>
      </w:r>
      <w:r w:rsidR="00594DEB" w:rsidRP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P</w:t>
      </w:r>
      <w:r w:rsidRP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INJAM</w:t>
      </w:r>
      <w:r w:rsidR="00594DEB" w:rsidRP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AN”</w:t>
      </w:r>
      <w:r w:rsidRP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</w:t>
      </w: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 </w:t>
      </w:r>
    </w:p>
    <w:p w:rsidR="00B2059C" w:rsidRDefault="00B2059C" w:rsidP="00594D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</w:pPr>
    </w:p>
    <w:p w:rsidR="00594DEB" w:rsidRDefault="00840148" w:rsidP="00594D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</w:pP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dengan   </w:t>
      </w:r>
      <w:bookmarkStart w:id="1" w:name="_GoBack"/>
      <w:bookmarkEnd w:id="1"/>
    </w:p>
    <w:p w:rsidR="00B2059C" w:rsidRDefault="00B2059C" w:rsidP="00594D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</w:pPr>
    </w:p>
    <w:p w:rsidR="00840148" w:rsidRPr="00840148" w:rsidRDefault="00840148" w:rsidP="00594D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</w:pPr>
      <w:r w:rsidRP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PUAN HAIRULMIZAZI BINTI BON (</w:t>
      </w:r>
      <w:r w:rsid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76081406</w:t>
      </w:r>
      <w:r w:rsidRP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5586</w:t>
      </w: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)</w:t>
      </w:r>
      <w:r w:rsidR="00594DEB" w:rsidRP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</w:t>
      </w: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“PENERIMA</w:t>
      </w:r>
      <w:r w:rsidR="00594DEB" w:rsidRP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PINJAMAN”</w:t>
      </w: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.</w:t>
      </w:r>
    </w:p>
    <w:p w:rsidR="00594DEB" w:rsidRPr="00594DEB" w:rsidRDefault="00594DEB" w:rsidP="00594D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</w:pPr>
    </w:p>
    <w:p w:rsidR="00594DEB" w:rsidRPr="00594DEB" w:rsidRDefault="00594DEB" w:rsidP="008401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</w:pPr>
    </w:p>
    <w:p w:rsidR="00840148" w:rsidRDefault="00840148" w:rsidP="00594D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</w:pP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BAHAWASANYA,   PEMBERI</w:t>
      </w:r>
      <w:r w:rsidR="00B2059C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</w:t>
      </w:r>
      <w:r w:rsidR="00B2059C" w:rsidRP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PINJAMAN</w:t>
      </w: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 telah  bersetuju  untuk  mem</w:t>
      </w:r>
      <w:r w:rsidR="00B2059C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beri</w:t>
      </w: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  </w:t>
      </w:r>
      <w:r w:rsid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pinjaman</w:t>
      </w: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 sebanyak</w:t>
      </w:r>
      <w:r w:rsid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RINGGIT MALAYSIA (RM) TIGA</w:t>
      </w: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RIBU SAHAJA  kepada  PENERIMA</w:t>
      </w:r>
      <w:r w:rsidR="00B2059C" w:rsidRPr="00B2059C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</w:t>
      </w:r>
      <w:r w:rsidR="00B2059C" w:rsidRP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PINJAMAN</w:t>
      </w:r>
      <w:r w:rsidR="00B2059C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untuk kegunaan peribadi</w:t>
      </w: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.  DAN  </w:t>
      </w:r>
      <w:r w:rsid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BAHAWASANYA</w:t>
      </w: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,</w:t>
      </w:r>
      <w:r w:rsid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</w:t>
      </w: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PENERIMA</w:t>
      </w:r>
      <w:r w:rsidR="00B2059C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</w:t>
      </w:r>
      <w:r w:rsidR="00B2059C" w:rsidRP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PINJAMAN</w:t>
      </w: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 telah  bersetuju  untuk  membayar     balik     wang     yang     dipinjamkan   melalui</w:t>
      </w:r>
      <w:r w:rsid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</w:t>
      </w: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pembayaran     sebanyak     RINGGIT MALAYSIA  </w:t>
      </w:r>
      <w:r w:rsid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SE</w:t>
      </w: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RATUS</w:t>
      </w:r>
      <w:r w:rsid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SAHAJA </w:t>
      </w: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setiap   bulan   selama    </w:t>
      </w:r>
      <w:r w:rsid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TIGA PULUH (30) </w:t>
      </w: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BULAN</w:t>
      </w:r>
      <w:r w:rsid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bermula bulan April 2016</w:t>
      </w:r>
      <w:r w:rsidR="00B2059C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melalui pemotongan elaun</w:t>
      </w:r>
      <w:r w:rsidR="00594DEB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>.</w:t>
      </w:r>
      <w:r w:rsidRPr="00840148"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  <w:t xml:space="preserve">  </w:t>
      </w:r>
    </w:p>
    <w:p w:rsidR="00594DEB" w:rsidRDefault="00594DEB" w:rsidP="00594D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</w:pPr>
    </w:p>
    <w:p w:rsidR="00594DEB" w:rsidRDefault="00594DEB" w:rsidP="00594D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362291" w:rsidTr="00B2059C">
        <w:tc>
          <w:tcPr>
            <w:tcW w:w="4644" w:type="dxa"/>
          </w:tcPr>
          <w:p w:rsidR="00362291" w:rsidRDefault="00362291" w:rsidP="00594DEB">
            <w:pPr>
              <w:jc w:val="both"/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</w:pPr>
            <w:r w:rsidRPr="00840148"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  <w:t>Ditandatangani oleh;</w:t>
            </w:r>
          </w:p>
          <w:p w:rsidR="00362291" w:rsidRDefault="00362291" w:rsidP="00594DEB">
            <w:pPr>
              <w:jc w:val="both"/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</w:pPr>
          </w:p>
          <w:p w:rsidR="00362291" w:rsidRDefault="00362291" w:rsidP="00594DEB">
            <w:pPr>
              <w:jc w:val="both"/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</w:pPr>
          </w:p>
          <w:p w:rsidR="00362291" w:rsidRDefault="00EB18EB" w:rsidP="00EB18E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  <w:r w:rsidRPr="00840148"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  <w:t>…………………………………….</w:t>
            </w:r>
          </w:p>
          <w:p w:rsidR="00362291" w:rsidRDefault="00362291" w:rsidP="0036229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 xml:space="preserve">NAMA:  AZMAN BIN SHAFII </w:t>
            </w:r>
          </w:p>
          <w:p w:rsidR="00362291" w:rsidRDefault="00362291" w:rsidP="0036229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>NO KP: 720918</w:t>
            </w:r>
            <w:r w:rsidR="00B2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>03</w:t>
            </w:r>
            <w:r w:rsidR="00B2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>5211</w:t>
            </w:r>
          </w:p>
          <w:p w:rsidR="00B2059C" w:rsidRDefault="00B2059C" w:rsidP="003622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>PENGURUS</w:t>
            </w:r>
          </w:p>
          <w:p w:rsidR="00B2059C" w:rsidRDefault="00362291" w:rsidP="003622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  <w:r w:rsidRPr="0059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 xml:space="preserve">PASTI AS-SYAKIRIN KAJANG UTAMA </w:t>
            </w:r>
          </w:p>
          <w:p w:rsidR="00362291" w:rsidRDefault="00362291" w:rsidP="003622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  <w:r w:rsidRPr="0059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>“PEMBERI PINJAMAN”</w:t>
            </w:r>
          </w:p>
          <w:p w:rsidR="00362291" w:rsidRDefault="00362291" w:rsidP="003622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</w:p>
          <w:p w:rsidR="00362291" w:rsidRDefault="00362291" w:rsidP="003622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>TARIKH:</w:t>
            </w:r>
          </w:p>
        </w:tc>
        <w:tc>
          <w:tcPr>
            <w:tcW w:w="4644" w:type="dxa"/>
          </w:tcPr>
          <w:p w:rsidR="00362291" w:rsidRDefault="00362291" w:rsidP="0036229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  <w:r w:rsidRPr="00840148"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  <w:t>Ditandatangani oleh;</w:t>
            </w:r>
            <w:r w:rsidRPr="0059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 xml:space="preserve"> </w:t>
            </w:r>
          </w:p>
          <w:p w:rsidR="00362291" w:rsidRDefault="00362291" w:rsidP="0036229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</w:p>
          <w:p w:rsidR="00362291" w:rsidRDefault="00362291" w:rsidP="00594DE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</w:p>
          <w:p w:rsidR="00362291" w:rsidRDefault="00EB18EB" w:rsidP="003622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  <w:r w:rsidRPr="00840148"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  <w:t>…………………………………….</w:t>
            </w:r>
          </w:p>
          <w:p w:rsidR="00362291" w:rsidRDefault="00362291" w:rsidP="003622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 xml:space="preserve">NAMA: </w:t>
            </w:r>
            <w:r w:rsidRPr="0059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>PUAN HAIRULMIZAZI BINTI BON</w:t>
            </w:r>
          </w:p>
          <w:p w:rsidR="00362291" w:rsidRDefault="00362291" w:rsidP="003622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>NO KP: 760814</w:t>
            </w:r>
            <w:r w:rsidR="00B2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>06</w:t>
            </w:r>
            <w:r w:rsidR="00B2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>-</w:t>
            </w:r>
            <w:r w:rsidRPr="0059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>5586</w:t>
            </w:r>
          </w:p>
          <w:p w:rsidR="00362291" w:rsidRDefault="00362291" w:rsidP="003622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  <w:r w:rsidRPr="008401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>“PENERIMA</w:t>
            </w:r>
            <w:r w:rsidRPr="0059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 xml:space="preserve"> PINJAMAN”</w:t>
            </w:r>
          </w:p>
          <w:p w:rsidR="00362291" w:rsidRDefault="00362291" w:rsidP="003622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>H/P: 019-3886090</w:t>
            </w:r>
          </w:p>
          <w:p w:rsidR="00362291" w:rsidRDefault="00362291" w:rsidP="003622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</w:p>
          <w:p w:rsidR="00362291" w:rsidRDefault="00362291" w:rsidP="003622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  <w:t xml:space="preserve">TARIKH: </w:t>
            </w:r>
          </w:p>
        </w:tc>
      </w:tr>
      <w:tr w:rsidR="00362291" w:rsidTr="00B2059C">
        <w:tc>
          <w:tcPr>
            <w:tcW w:w="4644" w:type="dxa"/>
          </w:tcPr>
          <w:p w:rsidR="00362291" w:rsidRDefault="00362291" w:rsidP="00362291">
            <w:pPr>
              <w:jc w:val="both"/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</w:pPr>
          </w:p>
          <w:p w:rsidR="00B2059C" w:rsidRDefault="00B2059C" w:rsidP="00362291">
            <w:pPr>
              <w:jc w:val="both"/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</w:pPr>
          </w:p>
          <w:p w:rsidR="00362291" w:rsidRDefault="00362291" w:rsidP="00362291">
            <w:pPr>
              <w:jc w:val="both"/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</w:pPr>
            <w:r w:rsidRPr="00840148"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  <w:t>Disaksikan oleh;</w:t>
            </w:r>
          </w:p>
          <w:p w:rsidR="00362291" w:rsidRDefault="00362291" w:rsidP="00362291">
            <w:pPr>
              <w:jc w:val="both"/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</w:pPr>
          </w:p>
          <w:p w:rsidR="00362291" w:rsidRDefault="00362291" w:rsidP="00362291">
            <w:pPr>
              <w:jc w:val="both"/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</w:pPr>
          </w:p>
          <w:p w:rsidR="00362291" w:rsidRDefault="00EB18EB" w:rsidP="00362291">
            <w:pPr>
              <w:jc w:val="both"/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</w:pPr>
            <w:r w:rsidRPr="00840148"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  <w:t>…………………………………….</w:t>
            </w:r>
          </w:p>
          <w:p w:rsidR="00362291" w:rsidRDefault="00362291" w:rsidP="00362291">
            <w:pPr>
              <w:shd w:val="clear" w:color="auto" w:fill="FFFFFF"/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</w:pPr>
            <w:r w:rsidRPr="00840148"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  <w:t>NAMA:</w:t>
            </w:r>
            <w:r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  <w:t xml:space="preserve"> HALIMAH BINTI MOHAMED</w:t>
            </w:r>
          </w:p>
          <w:p w:rsidR="00362291" w:rsidRDefault="00362291" w:rsidP="00362291">
            <w:pPr>
              <w:shd w:val="clear" w:color="auto" w:fill="FFFFFF"/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</w:pPr>
            <w:r w:rsidRPr="00840148"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  <w:t xml:space="preserve">I/C:  </w:t>
            </w:r>
            <w:r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  <w:t>720418</w:t>
            </w:r>
            <w:r w:rsidR="00B2059C"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  <w:t>-</w:t>
            </w:r>
            <w:r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  <w:t>11</w:t>
            </w:r>
            <w:r w:rsidR="00B2059C"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  <w:t>-</w:t>
            </w:r>
            <w:r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  <w:t>5418</w:t>
            </w:r>
          </w:p>
          <w:p w:rsidR="00362291" w:rsidRPr="00362291" w:rsidRDefault="00362291" w:rsidP="00362291">
            <w:pPr>
              <w:shd w:val="clear" w:color="auto" w:fill="FFFFFF"/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</w:pPr>
          </w:p>
          <w:p w:rsidR="00362291" w:rsidRDefault="00362291" w:rsidP="00362291">
            <w:pPr>
              <w:jc w:val="both"/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</w:pPr>
            <w:r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  <w:t xml:space="preserve">TARIKH: </w:t>
            </w:r>
          </w:p>
          <w:p w:rsidR="00362291" w:rsidRDefault="00362291" w:rsidP="0036229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</w:p>
        </w:tc>
        <w:tc>
          <w:tcPr>
            <w:tcW w:w="4644" w:type="dxa"/>
          </w:tcPr>
          <w:p w:rsidR="00362291" w:rsidRDefault="00362291" w:rsidP="00362291">
            <w:pPr>
              <w:jc w:val="both"/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</w:pPr>
          </w:p>
          <w:p w:rsidR="00B2059C" w:rsidRDefault="00B2059C" w:rsidP="00362291">
            <w:pPr>
              <w:jc w:val="both"/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</w:pPr>
          </w:p>
          <w:p w:rsidR="00362291" w:rsidRDefault="00362291" w:rsidP="00362291">
            <w:pPr>
              <w:jc w:val="both"/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</w:pPr>
            <w:r w:rsidRPr="00840148"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  <w:t>Disaksikan oleh;</w:t>
            </w:r>
          </w:p>
          <w:p w:rsidR="00362291" w:rsidRDefault="00362291" w:rsidP="00362291">
            <w:pPr>
              <w:jc w:val="both"/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</w:pPr>
          </w:p>
          <w:p w:rsidR="00362291" w:rsidRDefault="00362291" w:rsidP="00362291">
            <w:pPr>
              <w:jc w:val="both"/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</w:pPr>
          </w:p>
          <w:p w:rsidR="00362291" w:rsidRDefault="00EB18EB" w:rsidP="00362291">
            <w:pPr>
              <w:jc w:val="both"/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</w:pPr>
            <w:r w:rsidRPr="00840148"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  <w:t>…………………………………….</w:t>
            </w:r>
          </w:p>
          <w:p w:rsidR="00362291" w:rsidRDefault="00362291" w:rsidP="00362291">
            <w:pPr>
              <w:shd w:val="clear" w:color="auto" w:fill="FFFFFF"/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</w:pPr>
            <w:r w:rsidRPr="00840148"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  <w:t>NAMA:</w:t>
            </w:r>
            <w:r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  <w:t xml:space="preserve"> KHAIRIL ANUAR ISMAIL</w:t>
            </w:r>
          </w:p>
          <w:p w:rsidR="00362291" w:rsidRDefault="00362291" w:rsidP="00362291">
            <w:pPr>
              <w:shd w:val="clear" w:color="auto" w:fill="FFFFFF"/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</w:pPr>
            <w:r w:rsidRPr="00840148"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  <w:t xml:space="preserve">I/C:  </w:t>
            </w:r>
            <w:r w:rsidR="00B2059C"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  <w:t>740211-02-5755</w:t>
            </w:r>
          </w:p>
          <w:p w:rsidR="00362291" w:rsidRPr="00362291" w:rsidRDefault="00362291" w:rsidP="00362291">
            <w:pPr>
              <w:shd w:val="clear" w:color="auto" w:fill="FFFFFF"/>
              <w:rPr>
                <w:rFonts w:ascii="ff2" w:eastAsia="Times New Roman" w:hAnsi="ff2" w:cs="Arial"/>
                <w:color w:val="000000"/>
                <w:sz w:val="24"/>
                <w:szCs w:val="24"/>
                <w:lang w:eastAsia="ms-MY"/>
              </w:rPr>
            </w:pPr>
          </w:p>
          <w:p w:rsidR="00362291" w:rsidRDefault="00362291" w:rsidP="00362291">
            <w:pPr>
              <w:jc w:val="both"/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</w:pPr>
            <w:r>
              <w:rPr>
                <w:rFonts w:ascii="ff1" w:eastAsia="Times New Roman" w:hAnsi="ff1" w:cs="Arial"/>
                <w:color w:val="000000"/>
                <w:sz w:val="24"/>
                <w:szCs w:val="24"/>
                <w:lang w:eastAsia="ms-MY"/>
              </w:rPr>
              <w:t xml:space="preserve">TARIKH: </w:t>
            </w:r>
          </w:p>
          <w:p w:rsidR="00362291" w:rsidRDefault="00362291" w:rsidP="0036229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ms-MY"/>
              </w:rPr>
            </w:pPr>
          </w:p>
        </w:tc>
      </w:tr>
    </w:tbl>
    <w:p w:rsidR="00362291" w:rsidRPr="00840148" w:rsidRDefault="00362291" w:rsidP="003622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ms-MY"/>
        </w:rPr>
      </w:pPr>
    </w:p>
    <w:sectPr w:rsidR="00362291" w:rsidRPr="00840148" w:rsidSect="009A1EA0">
      <w:headerReference w:type="default" r:id="rId8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AD6" w:rsidRDefault="00BB3AD6" w:rsidP="0093497E">
      <w:pPr>
        <w:spacing w:after="0" w:line="240" w:lineRule="auto"/>
      </w:pPr>
      <w:r>
        <w:separator/>
      </w:r>
    </w:p>
  </w:endnote>
  <w:endnote w:type="continuationSeparator" w:id="0">
    <w:p w:rsidR="00BB3AD6" w:rsidRDefault="00BB3AD6" w:rsidP="0093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AD6" w:rsidRDefault="00BB3AD6" w:rsidP="0093497E">
      <w:pPr>
        <w:spacing w:after="0" w:line="240" w:lineRule="auto"/>
      </w:pPr>
      <w:r>
        <w:separator/>
      </w:r>
    </w:p>
  </w:footnote>
  <w:footnote w:type="continuationSeparator" w:id="0">
    <w:p w:rsidR="00BB3AD6" w:rsidRDefault="00BB3AD6" w:rsidP="00934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97E" w:rsidRPr="0093497E" w:rsidRDefault="006370A7" w:rsidP="0093497E">
    <w:pPr>
      <w:pStyle w:val="Header"/>
      <w:ind w:left="2124"/>
      <w:rPr>
        <w:b/>
        <w:spacing w:val="20"/>
      </w:rPr>
    </w:pPr>
    <w:r>
      <w:rPr>
        <w:b/>
        <w:noProof/>
        <w:spacing w:val="20"/>
        <w:sz w:val="24"/>
        <w:lang w:eastAsia="ms-MY"/>
      </w:rPr>
      <w:drawing>
        <wp:anchor distT="0" distB="0" distL="114300" distR="114300" simplePos="0" relativeHeight="251658240" behindDoc="0" locked="0" layoutInCell="1" allowOverlap="1" wp14:anchorId="092F64DA" wp14:editId="7A3CA781">
          <wp:simplePos x="0" y="0"/>
          <wp:positionH relativeFrom="column">
            <wp:posOffset>-42545</wp:posOffset>
          </wp:positionH>
          <wp:positionV relativeFrom="paragraph">
            <wp:posOffset>-144780</wp:posOffset>
          </wp:positionV>
          <wp:extent cx="885825" cy="885825"/>
          <wp:effectExtent l="0" t="0" r="9525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s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497E" w:rsidRPr="0093497E">
      <w:rPr>
        <w:b/>
        <w:spacing w:val="20"/>
        <w:sz w:val="24"/>
      </w:rPr>
      <w:t>PUSAT ASUHAN TUNAS ISLAM (PASTI)</w:t>
    </w:r>
  </w:p>
  <w:p w:rsidR="0093497E" w:rsidRDefault="0093497E" w:rsidP="0093497E">
    <w:pPr>
      <w:pStyle w:val="Header"/>
      <w:ind w:left="2124"/>
    </w:pPr>
    <w:r>
      <w:t>AS-SYAKIRIN  TAMAN  KAJANG  UTAMA</w:t>
    </w:r>
  </w:p>
  <w:p w:rsidR="0093497E" w:rsidRDefault="0093497E" w:rsidP="0093497E">
    <w:pPr>
      <w:pStyle w:val="Header"/>
      <w:ind w:left="2124"/>
    </w:pPr>
    <w:r>
      <w:t xml:space="preserve">No 1, Jalan Seksyen 3/15 Taman Kajang Utama </w:t>
    </w:r>
  </w:p>
  <w:p w:rsidR="0093497E" w:rsidRDefault="00840148" w:rsidP="0093497E">
    <w:pPr>
      <w:pStyle w:val="Header"/>
      <w:ind w:left="2124"/>
    </w:pPr>
    <w:r>
      <w:rPr>
        <w:noProof/>
        <w:lang w:eastAsia="ms-MY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F2F56E" wp14:editId="1ABE304A">
              <wp:simplePos x="0" y="0"/>
              <wp:positionH relativeFrom="column">
                <wp:posOffset>-42545</wp:posOffset>
              </wp:positionH>
              <wp:positionV relativeFrom="paragraph">
                <wp:posOffset>280670</wp:posOffset>
              </wp:positionV>
              <wp:extent cx="56959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22.1pt" to="445.1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" strokecolor="#4579b8 [3044]" strokeweight="1.5pt"/>
          </w:pict>
        </mc:Fallback>
      </mc:AlternateContent>
    </w:r>
    <w:r w:rsidR="0093497E">
      <w:t>43000 Kajang Selangor.  HP: 013-3886090,0133631820</w:t>
    </w:r>
  </w:p>
  <w:p w:rsidR="00840148" w:rsidRDefault="00840148" w:rsidP="0093497E">
    <w:pPr>
      <w:pStyle w:val="Header"/>
      <w:ind w:left="21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F786A"/>
    <w:multiLevelType w:val="hybridMultilevel"/>
    <w:tmpl w:val="9AC0266C"/>
    <w:lvl w:ilvl="0" w:tplc="043E000F">
      <w:start w:val="1"/>
      <w:numFmt w:val="decimal"/>
      <w:lvlText w:val="%1."/>
      <w:lvlJc w:val="left"/>
      <w:pPr>
        <w:ind w:left="1425" w:hanging="360"/>
      </w:pPr>
    </w:lvl>
    <w:lvl w:ilvl="1" w:tplc="043E0019" w:tentative="1">
      <w:start w:val="1"/>
      <w:numFmt w:val="lowerLetter"/>
      <w:lvlText w:val="%2."/>
      <w:lvlJc w:val="left"/>
      <w:pPr>
        <w:ind w:left="2145" w:hanging="360"/>
      </w:pPr>
    </w:lvl>
    <w:lvl w:ilvl="2" w:tplc="043E001B" w:tentative="1">
      <w:start w:val="1"/>
      <w:numFmt w:val="lowerRoman"/>
      <w:lvlText w:val="%3."/>
      <w:lvlJc w:val="right"/>
      <w:pPr>
        <w:ind w:left="2865" w:hanging="180"/>
      </w:pPr>
    </w:lvl>
    <w:lvl w:ilvl="3" w:tplc="043E000F" w:tentative="1">
      <w:start w:val="1"/>
      <w:numFmt w:val="decimal"/>
      <w:lvlText w:val="%4."/>
      <w:lvlJc w:val="left"/>
      <w:pPr>
        <w:ind w:left="3585" w:hanging="360"/>
      </w:pPr>
    </w:lvl>
    <w:lvl w:ilvl="4" w:tplc="043E0019" w:tentative="1">
      <w:start w:val="1"/>
      <w:numFmt w:val="lowerLetter"/>
      <w:lvlText w:val="%5."/>
      <w:lvlJc w:val="left"/>
      <w:pPr>
        <w:ind w:left="4305" w:hanging="360"/>
      </w:pPr>
    </w:lvl>
    <w:lvl w:ilvl="5" w:tplc="043E001B" w:tentative="1">
      <w:start w:val="1"/>
      <w:numFmt w:val="lowerRoman"/>
      <w:lvlText w:val="%6."/>
      <w:lvlJc w:val="right"/>
      <w:pPr>
        <w:ind w:left="5025" w:hanging="180"/>
      </w:pPr>
    </w:lvl>
    <w:lvl w:ilvl="6" w:tplc="043E000F" w:tentative="1">
      <w:start w:val="1"/>
      <w:numFmt w:val="decimal"/>
      <w:lvlText w:val="%7."/>
      <w:lvlJc w:val="left"/>
      <w:pPr>
        <w:ind w:left="5745" w:hanging="360"/>
      </w:pPr>
    </w:lvl>
    <w:lvl w:ilvl="7" w:tplc="043E0019" w:tentative="1">
      <w:start w:val="1"/>
      <w:numFmt w:val="lowerLetter"/>
      <w:lvlText w:val="%8."/>
      <w:lvlJc w:val="left"/>
      <w:pPr>
        <w:ind w:left="6465" w:hanging="360"/>
      </w:pPr>
    </w:lvl>
    <w:lvl w:ilvl="8" w:tplc="043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63A20FA8"/>
    <w:multiLevelType w:val="hybridMultilevel"/>
    <w:tmpl w:val="A26EF2E8"/>
    <w:lvl w:ilvl="0" w:tplc="043E001B">
      <w:start w:val="1"/>
      <w:numFmt w:val="lowerRoman"/>
      <w:lvlText w:val="%1."/>
      <w:lvlJc w:val="right"/>
      <w:pPr>
        <w:ind w:left="1425" w:hanging="360"/>
      </w:pPr>
    </w:lvl>
    <w:lvl w:ilvl="1" w:tplc="043E0019">
      <w:start w:val="1"/>
      <w:numFmt w:val="lowerLetter"/>
      <w:lvlText w:val="%2."/>
      <w:lvlJc w:val="left"/>
      <w:pPr>
        <w:ind w:left="2145" w:hanging="360"/>
      </w:pPr>
    </w:lvl>
    <w:lvl w:ilvl="2" w:tplc="043E001B" w:tentative="1">
      <w:start w:val="1"/>
      <w:numFmt w:val="lowerRoman"/>
      <w:lvlText w:val="%3."/>
      <w:lvlJc w:val="right"/>
      <w:pPr>
        <w:ind w:left="2865" w:hanging="180"/>
      </w:pPr>
    </w:lvl>
    <w:lvl w:ilvl="3" w:tplc="043E000F" w:tentative="1">
      <w:start w:val="1"/>
      <w:numFmt w:val="decimal"/>
      <w:lvlText w:val="%4."/>
      <w:lvlJc w:val="left"/>
      <w:pPr>
        <w:ind w:left="3585" w:hanging="360"/>
      </w:pPr>
    </w:lvl>
    <w:lvl w:ilvl="4" w:tplc="043E0019" w:tentative="1">
      <w:start w:val="1"/>
      <w:numFmt w:val="lowerLetter"/>
      <w:lvlText w:val="%5."/>
      <w:lvlJc w:val="left"/>
      <w:pPr>
        <w:ind w:left="4305" w:hanging="360"/>
      </w:pPr>
    </w:lvl>
    <w:lvl w:ilvl="5" w:tplc="043E001B" w:tentative="1">
      <w:start w:val="1"/>
      <w:numFmt w:val="lowerRoman"/>
      <w:lvlText w:val="%6."/>
      <w:lvlJc w:val="right"/>
      <w:pPr>
        <w:ind w:left="5025" w:hanging="180"/>
      </w:pPr>
    </w:lvl>
    <w:lvl w:ilvl="6" w:tplc="043E000F" w:tentative="1">
      <w:start w:val="1"/>
      <w:numFmt w:val="decimal"/>
      <w:lvlText w:val="%7."/>
      <w:lvlJc w:val="left"/>
      <w:pPr>
        <w:ind w:left="5745" w:hanging="360"/>
      </w:pPr>
    </w:lvl>
    <w:lvl w:ilvl="7" w:tplc="043E0019" w:tentative="1">
      <w:start w:val="1"/>
      <w:numFmt w:val="lowerLetter"/>
      <w:lvlText w:val="%8."/>
      <w:lvlJc w:val="left"/>
      <w:pPr>
        <w:ind w:left="6465" w:hanging="360"/>
      </w:pPr>
    </w:lvl>
    <w:lvl w:ilvl="8" w:tplc="043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693D14FA"/>
    <w:multiLevelType w:val="hybridMultilevel"/>
    <w:tmpl w:val="F4AE4718"/>
    <w:lvl w:ilvl="0" w:tplc="E53E00AA">
      <w:start w:val="2"/>
      <w:numFmt w:val="bullet"/>
      <w:lvlText w:val="-"/>
      <w:lvlJc w:val="left"/>
      <w:pPr>
        <w:ind w:left="2505" w:hanging="360"/>
      </w:pPr>
      <w:rPr>
        <w:rFonts w:ascii="Calibri" w:eastAsiaTheme="minorHAnsi" w:hAnsi="Calibri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A0"/>
    <w:rsid w:val="00000F09"/>
    <w:rsid w:val="00005A78"/>
    <w:rsid w:val="00021ED1"/>
    <w:rsid w:val="00027C60"/>
    <w:rsid w:val="000529E7"/>
    <w:rsid w:val="00057598"/>
    <w:rsid w:val="000725C7"/>
    <w:rsid w:val="00095ABB"/>
    <w:rsid w:val="000E5374"/>
    <w:rsid w:val="00106507"/>
    <w:rsid w:val="00125BDF"/>
    <w:rsid w:val="001510A1"/>
    <w:rsid w:val="0016249F"/>
    <w:rsid w:val="001A7ED2"/>
    <w:rsid w:val="001B5FE5"/>
    <w:rsid w:val="001C78F0"/>
    <w:rsid w:val="001E0050"/>
    <w:rsid w:val="001E58CA"/>
    <w:rsid w:val="001E7A52"/>
    <w:rsid w:val="001F3549"/>
    <w:rsid w:val="002257C2"/>
    <w:rsid w:val="002A2DFC"/>
    <w:rsid w:val="0032156F"/>
    <w:rsid w:val="00337910"/>
    <w:rsid w:val="00347CA2"/>
    <w:rsid w:val="00357F27"/>
    <w:rsid w:val="00362291"/>
    <w:rsid w:val="00370E3D"/>
    <w:rsid w:val="00385243"/>
    <w:rsid w:val="003873E2"/>
    <w:rsid w:val="003A63BC"/>
    <w:rsid w:val="003D381C"/>
    <w:rsid w:val="003D5F3C"/>
    <w:rsid w:val="004059F2"/>
    <w:rsid w:val="00424886"/>
    <w:rsid w:val="004255F2"/>
    <w:rsid w:val="00426919"/>
    <w:rsid w:val="00440703"/>
    <w:rsid w:val="00453C06"/>
    <w:rsid w:val="004805EC"/>
    <w:rsid w:val="004A4C70"/>
    <w:rsid w:val="004B2411"/>
    <w:rsid w:val="004B5930"/>
    <w:rsid w:val="004E4C3E"/>
    <w:rsid w:val="005039CA"/>
    <w:rsid w:val="00504412"/>
    <w:rsid w:val="00510392"/>
    <w:rsid w:val="00520D38"/>
    <w:rsid w:val="00523FA8"/>
    <w:rsid w:val="00562856"/>
    <w:rsid w:val="00594DEB"/>
    <w:rsid w:val="005A4BD6"/>
    <w:rsid w:val="005B10F6"/>
    <w:rsid w:val="005B4F66"/>
    <w:rsid w:val="005F59BE"/>
    <w:rsid w:val="00605495"/>
    <w:rsid w:val="00620545"/>
    <w:rsid w:val="00631C48"/>
    <w:rsid w:val="006370A7"/>
    <w:rsid w:val="006607E8"/>
    <w:rsid w:val="006626CA"/>
    <w:rsid w:val="00691FB4"/>
    <w:rsid w:val="006A5893"/>
    <w:rsid w:val="00702314"/>
    <w:rsid w:val="00707B72"/>
    <w:rsid w:val="00712F63"/>
    <w:rsid w:val="007377A6"/>
    <w:rsid w:val="00764870"/>
    <w:rsid w:val="00780265"/>
    <w:rsid w:val="007D08A5"/>
    <w:rsid w:val="007D77A2"/>
    <w:rsid w:val="00830804"/>
    <w:rsid w:val="00830BF1"/>
    <w:rsid w:val="00837953"/>
    <w:rsid w:val="00840148"/>
    <w:rsid w:val="00871F5A"/>
    <w:rsid w:val="00881B92"/>
    <w:rsid w:val="008C7841"/>
    <w:rsid w:val="008E2720"/>
    <w:rsid w:val="00906829"/>
    <w:rsid w:val="00924C1E"/>
    <w:rsid w:val="009262F1"/>
    <w:rsid w:val="0093497E"/>
    <w:rsid w:val="00940501"/>
    <w:rsid w:val="009544BE"/>
    <w:rsid w:val="0096041A"/>
    <w:rsid w:val="009668DD"/>
    <w:rsid w:val="00974F50"/>
    <w:rsid w:val="00976DC3"/>
    <w:rsid w:val="00980CB5"/>
    <w:rsid w:val="00992285"/>
    <w:rsid w:val="0099354D"/>
    <w:rsid w:val="00997F04"/>
    <w:rsid w:val="009A0B37"/>
    <w:rsid w:val="009A1EA0"/>
    <w:rsid w:val="009C7108"/>
    <w:rsid w:val="009F22EF"/>
    <w:rsid w:val="00A42EEC"/>
    <w:rsid w:val="00A43A40"/>
    <w:rsid w:val="00A4413B"/>
    <w:rsid w:val="00A546A6"/>
    <w:rsid w:val="00A62AA1"/>
    <w:rsid w:val="00A64D67"/>
    <w:rsid w:val="00A73D36"/>
    <w:rsid w:val="00A85476"/>
    <w:rsid w:val="00A966C3"/>
    <w:rsid w:val="00A96A73"/>
    <w:rsid w:val="00AA451C"/>
    <w:rsid w:val="00AA6BCA"/>
    <w:rsid w:val="00AB41CB"/>
    <w:rsid w:val="00AD07C4"/>
    <w:rsid w:val="00AD6581"/>
    <w:rsid w:val="00AF0926"/>
    <w:rsid w:val="00AF1979"/>
    <w:rsid w:val="00B03559"/>
    <w:rsid w:val="00B03B07"/>
    <w:rsid w:val="00B12579"/>
    <w:rsid w:val="00B2059C"/>
    <w:rsid w:val="00B22409"/>
    <w:rsid w:val="00B236A9"/>
    <w:rsid w:val="00B23F92"/>
    <w:rsid w:val="00B51A92"/>
    <w:rsid w:val="00B63D93"/>
    <w:rsid w:val="00B72EEB"/>
    <w:rsid w:val="00B907F6"/>
    <w:rsid w:val="00BA0426"/>
    <w:rsid w:val="00BA1A0D"/>
    <w:rsid w:val="00BA1DA5"/>
    <w:rsid w:val="00BB3AD6"/>
    <w:rsid w:val="00BE45F6"/>
    <w:rsid w:val="00C0612D"/>
    <w:rsid w:val="00C31306"/>
    <w:rsid w:val="00C339F5"/>
    <w:rsid w:val="00C435CB"/>
    <w:rsid w:val="00C71EDB"/>
    <w:rsid w:val="00C90836"/>
    <w:rsid w:val="00CB1617"/>
    <w:rsid w:val="00CB53ED"/>
    <w:rsid w:val="00CC3C58"/>
    <w:rsid w:val="00CD1203"/>
    <w:rsid w:val="00CE7A07"/>
    <w:rsid w:val="00D00364"/>
    <w:rsid w:val="00D05443"/>
    <w:rsid w:val="00D21E8B"/>
    <w:rsid w:val="00D26BB6"/>
    <w:rsid w:val="00D53D90"/>
    <w:rsid w:val="00D72C70"/>
    <w:rsid w:val="00D8522F"/>
    <w:rsid w:val="00D919A6"/>
    <w:rsid w:val="00D95FDA"/>
    <w:rsid w:val="00DD2D68"/>
    <w:rsid w:val="00DF66BD"/>
    <w:rsid w:val="00E00AD1"/>
    <w:rsid w:val="00E079A4"/>
    <w:rsid w:val="00E14159"/>
    <w:rsid w:val="00E15117"/>
    <w:rsid w:val="00E3064D"/>
    <w:rsid w:val="00E37157"/>
    <w:rsid w:val="00E51F94"/>
    <w:rsid w:val="00E56B2D"/>
    <w:rsid w:val="00E83CD6"/>
    <w:rsid w:val="00E96584"/>
    <w:rsid w:val="00E97963"/>
    <w:rsid w:val="00EB18EB"/>
    <w:rsid w:val="00ED0B1E"/>
    <w:rsid w:val="00ED3D8E"/>
    <w:rsid w:val="00EE001D"/>
    <w:rsid w:val="00F23568"/>
    <w:rsid w:val="00F529F4"/>
    <w:rsid w:val="00F92288"/>
    <w:rsid w:val="00FB3299"/>
    <w:rsid w:val="00FC3B6A"/>
    <w:rsid w:val="00FE00BF"/>
    <w:rsid w:val="00FE7554"/>
    <w:rsid w:val="00F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9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97E"/>
  </w:style>
  <w:style w:type="paragraph" w:styleId="Footer">
    <w:name w:val="footer"/>
    <w:basedOn w:val="Normal"/>
    <w:link w:val="FooterChar"/>
    <w:uiPriority w:val="99"/>
    <w:unhideWhenUsed/>
    <w:rsid w:val="009349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97E"/>
  </w:style>
  <w:style w:type="paragraph" w:styleId="BalloonText">
    <w:name w:val="Balloon Text"/>
    <w:basedOn w:val="Normal"/>
    <w:link w:val="BalloonTextChar"/>
    <w:uiPriority w:val="99"/>
    <w:semiHidden/>
    <w:unhideWhenUsed/>
    <w:rsid w:val="0093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9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51C"/>
    <w:pPr>
      <w:ind w:left="720"/>
      <w:contextualSpacing/>
    </w:pPr>
  </w:style>
  <w:style w:type="character" w:customStyle="1" w:styleId="a">
    <w:name w:val="_"/>
    <w:basedOn w:val="DefaultParagraphFont"/>
    <w:rsid w:val="00840148"/>
  </w:style>
  <w:style w:type="table" w:styleId="TableGrid">
    <w:name w:val="Table Grid"/>
    <w:basedOn w:val="TableNormal"/>
    <w:uiPriority w:val="59"/>
    <w:rsid w:val="0036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9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97E"/>
  </w:style>
  <w:style w:type="paragraph" w:styleId="Footer">
    <w:name w:val="footer"/>
    <w:basedOn w:val="Normal"/>
    <w:link w:val="FooterChar"/>
    <w:uiPriority w:val="99"/>
    <w:unhideWhenUsed/>
    <w:rsid w:val="009349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97E"/>
  </w:style>
  <w:style w:type="paragraph" w:styleId="BalloonText">
    <w:name w:val="Balloon Text"/>
    <w:basedOn w:val="Normal"/>
    <w:link w:val="BalloonTextChar"/>
    <w:uiPriority w:val="99"/>
    <w:semiHidden/>
    <w:unhideWhenUsed/>
    <w:rsid w:val="0093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9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51C"/>
    <w:pPr>
      <w:ind w:left="720"/>
      <w:contextualSpacing/>
    </w:pPr>
  </w:style>
  <w:style w:type="character" w:customStyle="1" w:styleId="a">
    <w:name w:val="_"/>
    <w:basedOn w:val="DefaultParagraphFont"/>
    <w:rsid w:val="00840148"/>
  </w:style>
  <w:style w:type="table" w:styleId="TableGrid">
    <w:name w:val="Table Grid"/>
    <w:basedOn w:val="TableNormal"/>
    <w:uiPriority w:val="59"/>
    <w:rsid w:val="0036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50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7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50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08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86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59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50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5177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7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767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503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45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59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517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19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7465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28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335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698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183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06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578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2986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636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435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513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893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0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0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75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75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68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5029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9338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032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73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27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00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588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894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02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24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14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72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26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034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57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65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905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509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5951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144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72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88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711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64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6767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229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875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93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059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344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37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8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45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71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67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40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617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54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037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42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45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202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026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606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54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653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574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96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263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35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58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409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511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241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141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82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Shuhaili</dc:creator>
  <cp:lastModifiedBy>Shuhaili</cp:lastModifiedBy>
  <cp:revision>7</cp:revision>
  <dcterms:created xsi:type="dcterms:W3CDTF">2016-03-10T03:57:00Z</dcterms:created>
  <dcterms:modified xsi:type="dcterms:W3CDTF">2016-03-10T06:09:00Z</dcterms:modified>
</cp:coreProperties>
</file>